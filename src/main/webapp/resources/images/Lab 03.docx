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118" w:rsidP="005B2122" w:rsidRDefault="00EC7118" w14:paraId="347E9589" w14:textId="1E7F5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47CE98E0" w:rsidR="7EB8C737">
        <w:rPr>
          <w:rFonts w:ascii="Times New Roman" w:hAnsi="Times New Roman" w:cs="Times New Roman"/>
          <w:sz w:val="26"/>
          <w:szCs w:val="26"/>
        </w:rPr>
        <w:t>Create a database named “</w:t>
      </w:r>
      <w:r w:rsidRPr="47CE98E0" w:rsidR="3EC61F77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lab0</w:t>
      </w:r>
      <w:r w:rsidRPr="47CE98E0" w:rsidR="7415FF58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2</w:t>
      </w:r>
      <w:r w:rsidRPr="47CE98E0" w:rsidR="7EB8C737">
        <w:rPr>
          <w:rFonts w:ascii="Times New Roman" w:hAnsi="Times New Roman" w:cs="Times New Roman"/>
          <w:sz w:val="26"/>
          <w:szCs w:val="26"/>
        </w:rPr>
        <w:t>”</w:t>
      </w:r>
      <w:r w:rsidRPr="47CE98E0" w:rsidR="3EC61F77">
        <w:rPr>
          <w:rFonts w:ascii="Times New Roman" w:hAnsi="Times New Roman" w:cs="Times New Roman"/>
          <w:sz w:val="26"/>
          <w:szCs w:val="26"/>
        </w:rPr>
        <w:t xml:space="preserve"> in </w:t>
      </w:r>
      <w:r w:rsidRPr="47CE98E0" w:rsidR="0EFEE62A">
        <w:rPr>
          <w:rFonts w:ascii="Times New Roman" w:hAnsi="Times New Roman" w:cs="Times New Roman"/>
          <w:sz w:val="26"/>
          <w:szCs w:val="26"/>
        </w:rPr>
        <w:t>SQL Server</w:t>
      </w:r>
      <w:r w:rsidRPr="47CE98E0" w:rsidR="3EC61F77">
        <w:rPr>
          <w:rFonts w:ascii="Times New Roman" w:hAnsi="Times New Roman" w:cs="Times New Roman"/>
          <w:sz w:val="26"/>
          <w:szCs w:val="26"/>
        </w:rPr>
        <w:t>.</w:t>
      </w:r>
    </w:p>
    <w:p w:rsidR="00CA0B7A" w:rsidP="005B2122" w:rsidRDefault="00CA0B7A" w14:paraId="445798F6" w14:textId="3DDEA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 table named </w:t>
      </w:r>
      <w:r w:rsidRPr="00E13E04">
        <w:rPr>
          <w:rFonts w:ascii="Times New Roman" w:hAnsi="Times New Roman" w:cs="Times New Roman"/>
          <w:b/>
          <w:bCs/>
          <w:i/>
          <w:iCs/>
          <w:sz w:val="26"/>
          <w:szCs w:val="26"/>
        </w:rPr>
        <w:t>account</w:t>
      </w:r>
      <w:r>
        <w:rPr>
          <w:rFonts w:ascii="Times New Roman" w:hAnsi="Times New Roman" w:cs="Times New Roman"/>
          <w:sz w:val="26"/>
          <w:szCs w:val="26"/>
        </w:rPr>
        <w:t xml:space="preserve"> in lab01 database</w:t>
      </w:r>
      <w:r w:rsidR="00402882">
        <w:rPr>
          <w:rFonts w:ascii="Times New Roman" w:hAnsi="Times New Roman" w:cs="Times New Roman"/>
          <w:sz w:val="26"/>
          <w:szCs w:val="26"/>
        </w:rPr>
        <w:t xml:space="preserve">. The structure of table </w:t>
      </w:r>
      <w:r w:rsidR="00C163A6">
        <w:rPr>
          <w:rFonts w:ascii="Times New Roman" w:hAnsi="Times New Roman" w:cs="Times New Roman"/>
          <w:sz w:val="26"/>
          <w:szCs w:val="26"/>
        </w:rPr>
        <w:t>is described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180"/>
        <w:gridCol w:w="2775"/>
      </w:tblGrid>
      <w:tr w:rsidR="00D73126" w:rsidTr="47CE98E0" w14:paraId="51435427" w14:textId="77777777">
        <w:trPr>
          <w:jc w:val="center"/>
        </w:trPr>
        <w:tc>
          <w:tcPr>
            <w:tcW w:w="1615" w:type="dxa"/>
            <w:tcMar/>
          </w:tcPr>
          <w:p w:rsidR="00D73126" w:rsidP="00C163A6" w:rsidRDefault="00D73126" w14:paraId="46EAFE39" w14:textId="7380CB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180" w:type="dxa"/>
            <w:tcMar/>
          </w:tcPr>
          <w:p w:rsidR="00D73126" w:rsidP="00C163A6" w:rsidRDefault="00D73126" w14:paraId="4027AD52" w14:textId="40EDBD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2775" w:type="dxa"/>
            <w:tcMar/>
          </w:tcPr>
          <w:p w:rsidR="00D73126" w:rsidP="00C163A6" w:rsidRDefault="00D73126" w14:paraId="4D30E9BF" w14:textId="0BBF4A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D73126" w:rsidTr="47CE98E0" w14:paraId="21CEA5F8" w14:textId="77777777">
        <w:trPr>
          <w:jc w:val="center"/>
        </w:trPr>
        <w:tc>
          <w:tcPr>
            <w:tcW w:w="1615" w:type="dxa"/>
            <w:tcMar/>
          </w:tcPr>
          <w:p w:rsidR="00D73126" w:rsidP="00C163A6" w:rsidRDefault="00D73126" w14:paraId="1F0035A2" w14:textId="62ED4E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180" w:type="dxa"/>
            <w:tcMar/>
          </w:tcPr>
          <w:p w:rsidR="00D73126" w:rsidP="00C163A6" w:rsidRDefault="00D73126" w14:paraId="66165D0B" w14:textId="5D0B6C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32)</w:t>
            </w:r>
          </w:p>
        </w:tc>
        <w:tc>
          <w:tcPr>
            <w:tcW w:w="2775" w:type="dxa"/>
            <w:tcMar/>
          </w:tcPr>
          <w:p w:rsidR="00D73126" w:rsidP="00C163A6" w:rsidRDefault="00D73126" w14:paraId="02FC5CFF" w14:textId="43CBD6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73126" w:rsidTr="47CE98E0" w14:paraId="06178C74" w14:textId="77777777">
        <w:trPr>
          <w:jc w:val="center"/>
        </w:trPr>
        <w:tc>
          <w:tcPr>
            <w:tcW w:w="1615" w:type="dxa"/>
            <w:tcMar/>
          </w:tcPr>
          <w:p w:rsidR="00D73126" w:rsidP="00C163A6" w:rsidRDefault="00D73126" w14:paraId="0FC1D564" w14:textId="7C9ADB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  <w:proofErr w:type="spellEnd"/>
          </w:p>
        </w:tc>
        <w:tc>
          <w:tcPr>
            <w:tcW w:w="2180" w:type="dxa"/>
            <w:tcMar/>
          </w:tcPr>
          <w:p w:rsidR="00D73126" w:rsidP="00C163A6" w:rsidRDefault="00D73126" w14:paraId="1A241CF2" w14:textId="03630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47CE98E0" w:rsidR="30551CBC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del w:author="Võ Vũ Luân" w:date="2023-10-16T06:48:40.398Z" w:id="1204721888">
              <w:r w:rsidRPr="47CE98E0" w:rsidDel="30551CBC">
                <w:rPr>
                  <w:rFonts w:ascii="Times New Roman" w:hAnsi="Times New Roman" w:cs="Times New Roman"/>
                  <w:sz w:val="26"/>
                  <w:szCs w:val="26"/>
                </w:rPr>
                <w:delText>100)</w:delText>
              </w:r>
            </w:del>
          </w:p>
        </w:tc>
        <w:tc>
          <w:tcPr>
            <w:tcW w:w="2775" w:type="dxa"/>
            <w:tcMar/>
          </w:tcPr>
          <w:p w:rsidR="00D73126" w:rsidP="00C163A6" w:rsidRDefault="00D73126" w14:paraId="76772B8E" w14:textId="42DF7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73126" w:rsidTr="47CE98E0" w14:paraId="20EC8905" w14:textId="77777777">
        <w:trPr>
          <w:jc w:val="center"/>
        </w:trPr>
        <w:tc>
          <w:tcPr>
            <w:tcW w:w="1615" w:type="dxa"/>
            <w:tcMar/>
          </w:tcPr>
          <w:p w:rsidR="00D73126" w:rsidP="00C163A6" w:rsidRDefault="00D73126" w14:paraId="5073F5A9" w14:textId="559E3F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180" w:type="dxa"/>
            <w:tcMar/>
          </w:tcPr>
          <w:p w:rsidR="00D73126" w:rsidP="00C163A6" w:rsidRDefault="00D73126" w14:paraId="0BA44517" w14:textId="380BC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6)</w:t>
            </w:r>
          </w:p>
        </w:tc>
        <w:tc>
          <w:tcPr>
            <w:tcW w:w="2775" w:type="dxa"/>
            <w:tcMar/>
          </w:tcPr>
          <w:p w:rsidR="00D73126" w:rsidP="00C163A6" w:rsidRDefault="00D73126" w14:paraId="37FB3E06" w14:textId="11A6F0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73126" w:rsidTr="47CE98E0" w14:paraId="599EBD98" w14:textId="77777777">
        <w:trPr>
          <w:jc w:val="center"/>
        </w:trPr>
        <w:tc>
          <w:tcPr>
            <w:tcW w:w="1615" w:type="dxa"/>
            <w:tcMar/>
          </w:tcPr>
          <w:p w:rsidR="00D73126" w:rsidP="00C163A6" w:rsidRDefault="00D73126" w14:paraId="2D513B37" w14:textId="7046A4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2180" w:type="dxa"/>
            <w:tcMar/>
          </w:tcPr>
          <w:p w:rsidR="00D73126" w:rsidP="00C163A6" w:rsidRDefault="00D73126" w14:paraId="205981E0" w14:textId="4767C3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775" w:type="dxa"/>
            <w:tcMar/>
          </w:tcPr>
          <w:p w:rsidR="00D73126" w:rsidP="00C163A6" w:rsidRDefault="00D73126" w14:paraId="24D84080" w14:textId="4C5D2F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D73126" w:rsidTr="47CE98E0" w14:paraId="1EAE70A0" w14:textId="77777777">
        <w:trPr>
          <w:jc w:val="center"/>
        </w:trPr>
        <w:tc>
          <w:tcPr>
            <w:tcW w:w="1615" w:type="dxa"/>
            <w:tcMar/>
          </w:tcPr>
          <w:p w:rsidR="00D73126" w:rsidP="00C163A6" w:rsidRDefault="00D73126" w14:paraId="39DC488F" w14:textId="784A22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180" w:type="dxa"/>
            <w:tcMar/>
          </w:tcPr>
          <w:p w:rsidR="00D73126" w:rsidP="00C163A6" w:rsidRDefault="00D73126" w14:paraId="52D875B5" w14:textId="1CEDB2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2775" w:type="dxa"/>
            <w:tcMar/>
          </w:tcPr>
          <w:p w:rsidR="00D73126" w:rsidP="00C163A6" w:rsidRDefault="00D73126" w14:paraId="55287FD6" w14:textId="2E01D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:rsidRPr="00C163A6" w:rsidR="00C163A6" w:rsidP="00C163A6" w:rsidRDefault="00C163A6" w14:paraId="20B10161" w14:textId="7777777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E1089C" w:rsidP="00E1089C" w:rsidRDefault="00E1089C" w14:paraId="5211F276" w14:textId="359DB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 table named </w:t>
      </w:r>
      <w:r w:rsidR="00BA02C1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 xml:space="preserve"> in lab0</w:t>
      </w:r>
      <w:r w:rsidR="00095CA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database. The structure of table is described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180"/>
        <w:gridCol w:w="2775"/>
      </w:tblGrid>
      <w:tr w:rsidR="00E1089C" w:rsidTr="00A922D1" w14:paraId="18052C83" w14:textId="77777777">
        <w:trPr>
          <w:jc w:val="center"/>
        </w:trPr>
        <w:tc>
          <w:tcPr>
            <w:tcW w:w="1615" w:type="dxa"/>
          </w:tcPr>
          <w:p w:rsidR="00E1089C" w:rsidP="00A922D1" w:rsidRDefault="00BA02C1" w14:paraId="158F7CD3" w14:textId="754DC8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pro_id</w:t>
            </w:r>
            <w:proofErr w:type="spellEnd"/>
          </w:p>
        </w:tc>
        <w:tc>
          <w:tcPr>
            <w:tcW w:w="2180" w:type="dxa"/>
          </w:tcPr>
          <w:p w:rsidR="00E1089C" w:rsidP="00A922D1" w:rsidRDefault="00E1089C" w14:paraId="3CB469F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2775" w:type="dxa"/>
          </w:tcPr>
          <w:p w:rsidR="00E1089C" w:rsidP="00A922D1" w:rsidRDefault="00E1089C" w14:paraId="7052153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E1089C" w:rsidTr="00A922D1" w14:paraId="532AF213" w14:textId="77777777">
        <w:trPr>
          <w:jc w:val="center"/>
        </w:trPr>
        <w:tc>
          <w:tcPr>
            <w:tcW w:w="1615" w:type="dxa"/>
          </w:tcPr>
          <w:p w:rsidR="00E1089C" w:rsidP="00A922D1" w:rsidRDefault="00BA02C1" w14:paraId="19895A5C" w14:textId="4716A8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pro_name</w:t>
            </w:r>
            <w:proofErr w:type="spellEnd"/>
          </w:p>
        </w:tc>
        <w:tc>
          <w:tcPr>
            <w:tcW w:w="2180" w:type="dxa"/>
          </w:tcPr>
          <w:p w:rsidR="00E1089C" w:rsidP="00A922D1" w:rsidRDefault="00E1089C" w14:paraId="455C3AD0" w14:textId="125A22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="00CF081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75" w:type="dxa"/>
          </w:tcPr>
          <w:p w:rsidR="00E1089C" w:rsidP="00A922D1" w:rsidRDefault="00E1089C" w14:paraId="7E490AA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E1089C" w:rsidTr="00A922D1" w14:paraId="6F4FD543" w14:textId="77777777">
        <w:trPr>
          <w:jc w:val="center"/>
        </w:trPr>
        <w:tc>
          <w:tcPr>
            <w:tcW w:w="1615" w:type="dxa"/>
          </w:tcPr>
          <w:p w:rsidR="00E1089C" w:rsidP="00A922D1" w:rsidRDefault="00BA02C1" w14:paraId="3195A655" w14:textId="2FB317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pro_quan</w:t>
            </w:r>
            <w:proofErr w:type="spellEnd"/>
          </w:p>
        </w:tc>
        <w:tc>
          <w:tcPr>
            <w:tcW w:w="2180" w:type="dxa"/>
          </w:tcPr>
          <w:p w:rsidR="00E1089C" w:rsidP="00A922D1" w:rsidRDefault="00CF0811" w14:paraId="551AE624" w14:textId="1A744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775" w:type="dxa"/>
          </w:tcPr>
          <w:p w:rsidR="00E1089C" w:rsidP="00A922D1" w:rsidRDefault="00E1089C" w14:paraId="03FBD61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E1089C" w:rsidTr="00A922D1" w14:paraId="59B18B0A" w14:textId="77777777">
        <w:trPr>
          <w:jc w:val="center"/>
        </w:trPr>
        <w:tc>
          <w:tcPr>
            <w:tcW w:w="1615" w:type="dxa"/>
          </w:tcPr>
          <w:p w:rsidR="00E1089C" w:rsidP="00A922D1" w:rsidRDefault="00BA02C1" w14:paraId="64B5670B" w14:textId="3C308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pro_price</w:t>
            </w:r>
            <w:proofErr w:type="spellEnd"/>
          </w:p>
        </w:tc>
        <w:tc>
          <w:tcPr>
            <w:tcW w:w="2180" w:type="dxa"/>
          </w:tcPr>
          <w:p w:rsidR="00E1089C" w:rsidP="00A922D1" w:rsidRDefault="00CF0811" w14:paraId="1E3F0D01" w14:textId="0ACAE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2775" w:type="dxa"/>
          </w:tcPr>
          <w:p w:rsidR="00E1089C" w:rsidP="00A922D1" w:rsidRDefault="00E1089C" w14:paraId="73E2AA7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E1089C" w:rsidTr="00A922D1" w14:paraId="08366DC8" w14:textId="77777777">
        <w:trPr>
          <w:jc w:val="center"/>
        </w:trPr>
        <w:tc>
          <w:tcPr>
            <w:tcW w:w="1615" w:type="dxa"/>
          </w:tcPr>
          <w:p w:rsidR="00E1089C" w:rsidP="00A922D1" w:rsidRDefault="00BA02C1" w14:paraId="0B2FDE52" w14:textId="326BB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pro_pic</w:t>
            </w:r>
            <w:proofErr w:type="spellEnd"/>
          </w:p>
        </w:tc>
        <w:tc>
          <w:tcPr>
            <w:tcW w:w="2180" w:type="dxa"/>
          </w:tcPr>
          <w:p w:rsidR="00E1089C" w:rsidP="00A922D1" w:rsidRDefault="00CF0811" w14:paraId="4670A18B" w14:textId="577D61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775" w:type="dxa"/>
          </w:tcPr>
          <w:p w:rsidR="00E1089C" w:rsidP="00A922D1" w:rsidRDefault="00E1089C" w14:paraId="69F21C5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E1089C" w:rsidTr="00A922D1" w14:paraId="04F0F656" w14:textId="77777777">
        <w:trPr>
          <w:jc w:val="center"/>
        </w:trPr>
        <w:tc>
          <w:tcPr>
            <w:tcW w:w="1615" w:type="dxa"/>
          </w:tcPr>
          <w:p w:rsidR="00E1089C" w:rsidP="00A922D1" w:rsidRDefault="00BA02C1" w14:paraId="2B1E5744" w14:textId="52465A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pro_des</w:t>
            </w:r>
            <w:proofErr w:type="spellEnd"/>
          </w:p>
        </w:tc>
        <w:tc>
          <w:tcPr>
            <w:tcW w:w="2180" w:type="dxa"/>
          </w:tcPr>
          <w:p w:rsidR="00E1089C" w:rsidP="00A922D1" w:rsidRDefault="00E1089C" w14:paraId="46069BBA" w14:textId="000DD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CF081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75" w:type="dxa"/>
          </w:tcPr>
          <w:p w:rsidR="00E1089C" w:rsidP="00A922D1" w:rsidRDefault="00E1089C" w14:paraId="0691081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:rsidR="00CF0811" w:rsidP="00CF0811" w:rsidRDefault="00CF0811" w14:paraId="5BB5F53F" w14:textId="1E65C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 table named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Order</w:t>
      </w:r>
      <w:r>
        <w:rPr>
          <w:rFonts w:ascii="Times New Roman" w:hAnsi="Times New Roman" w:cs="Times New Roman"/>
          <w:sz w:val="26"/>
          <w:szCs w:val="26"/>
        </w:rPr>
        <w:t xml:space="preserve"> in lab0</w:t>
      </w:r>
      <w:r w:rsidR="00095CA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database. The structure of table is described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180"/>
        <w:gridCol w:w="2775"/>
      </w:tblGrid>
      <w:tr w:rsidR="00CF0811" w:rsidTr="00A922D1" w14:paraId="4CB8ACAF" w14:textId="77777777">
        <w:trPr>
          <w:jc w:val="center"/>
        </w:trPr>
        <w:tc>
          <w:tcPr>
            <w:tcW w:w="1615" w:type="dxa"/>
          </w:tcPr>
          <w:p w:rsidR="00CF0811" w:rsidP="00A922D1" w:rsidRDefault="002F03BD" w14:paraId="6E8E6BB8" w14:textId="2F67E1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CF0811">
              <w:rPr>
                <w:rFonts w:ascii="Times New Roman" w:hAnsi="Times New Roman" w:cs="Times New Roman"/>
                <w:sz w:val="26"/>
                <w:szCs w:val="26"/>
              </w:rPr>
              <w:t>rder_id</w:t>
            </w:r>
            <w:proofErr w:type="spellEnd"/>
          </w:p>
        </w:tc>
        <w:tc>
          <w:tcPr>
            <w:tcW w:w="2180" w:type="dxa"/>
          </w:tcPr>
          <w:p w:rsidR="00CF0811" w:rsidP="00A922D1" w:rsidRDefault="002F03BD" w14:paraId="68C75905" w14:textId="547B67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2775" w:type="dxa"/>
          </w:tcPr>
          <w:p w:rsidR="00CF0811" w:rsidP="00A922D1" w:rsidRDefault="00CF0811" w14:paraId="42AEF34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CF0811" w:rsidTr="00A922D1" w14:paraId="77867ABB" w14:textId="77777777">
        <w:trPr>
          <w:jc w:val="center"/>
        </w:trPr>
        <w:tc>
          <w:tcPr>
            <w:tcW w:w="1615" w:type="dxa"/>
          </w:tcPr>
          <w:p w:rsidR="00CF0811" w:rsidP="00A922D1" w:rsidRDefault="002F03BD" w14:paraId="63C59C00" w14:textId="3DB77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180" w:type="dxa"/>
          </w:tcPr>
          <w:p w:rsidR="00CF0811" w:rsidP="00A922D1" w:rsidRDefault="00CF0811" w14:paraId="2EFE9174" w14:textId="2E991E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="002F03B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2775" w:type="dxa"/>
          </w:tcPr>
          <w:p w:rsidR="00CF0811" w:rsidP="00A922D1" w:rsidRDefault="00CF0811" w14:paraId="771EE6B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F0811" w:rsidTr="00A922D1" w14:paraId="5FF96BF1" w14:textId="77777777">
        <w:trPr>
          <w:jc w:val="center"/>
        </w:trPr>
        <w:tc>
          <w:tcPr>
            <w:tcW w:w="1615" w:type="dxa"/>
          </w:tcPr>
          <w:p w:rsidR="00CF0811" w:rsidP="00A922D1" w:rsidRDefault="002F03BD" w14:paraId="7D1F603A" w14:textId="2D147E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order_total</w:t>
            </w:r>
            <w:proofErr w:type="spellEnd"/>
          </w:p>
        </w:tc>
        <w:tc>
          <w:tcPr>
            <w:tcW w:w="2180" w:type="dxa"/>
          </w:tcPr>
          <w:p w:rsidR="00CF0811" w:rsidP="00A922D1" w:rsidRDefault="00CF0811" w14:paraId="37BB7A7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775" w:type="dxa"/>
          </w:tcPr>
          <w:p w:rsidR="00CF0811" w:rsidP="00A922D1" w:rsidRDefault="00CF0811" w14:paraId="2E57237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F0811" w:rsidTr="00A922D1" w14:paraId="644D2C08" w14:textId="77777777">
        <w:trPr>
          <w:jc w:val="center"/>
        </w:trPr>
        <w:tc>
          <w:tcPr>
            <w:tcW w:w="1615" w:type="dxa"/>
          </w:tcPr>
          <w:p w:rsidR="00CF0811" w:rsidP="00A922D1" w:rsidRDefault="002F03BD" w14:paraId="7EAEEE37" w14:textId="6827FC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order_date</w:t>
            </w:r>
            <w:proofErr w:type="spellEnd"/>
          </w:p>
        </w:tc>
        <w:tc>
          <w:tcPr>
            <w:tcW w:w="2180" w:type="dxa"/>
          </w:tcPr>
          <w:p w:rsidR="00CF0811" w:rsidP="00A922D1" w:rsidRDefault="00A84251" w14:paraId="17F5A2E1" w14:textId="64D4F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775" w:type="dxa"/>
          </w:tcPr>
          <w:p w:rsidR="00CF0811" w:rsidP="00A922D1" w:rsidRDefault="00CF0811" w14:paraId="45763E9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F0811" w:rsidTr="00A922D1" w14:paraId="20057EB3" w14:textId="77777777">
        <w:trPr>
          <w:jc w:val="center"/>
        </w:trPr>
        <w:tc>
          <w:tcPr>
            <w:tcW w:w="1615" w:type="dxa"/>
          </w:tcPr>
          <w:p w:rsidR="00CF0811" w:rsidP="00A922D1" w:rsidRDefault="002F03BD" w14:paraId="070D6D07" w14:textId="7A98E1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  <w:r w:rsidR="00CF0811">
              <w:rPr>
                <w:rFonts w:ascii="Times New Roman" w:hAnsi="Times New Roman" w:cs="Times New Roman"/>
                <w:sz w:val="26"/>
                <w:szCs w:val="26"/>
              </w:rPr>
              <w:t>_des</w:t>
            </w:r>
            <w:proofErr w:type="spellEnd"/>
          </w:p>
        </w:tc>
        <w:tc>
          <w:tcPr>
            <w:tcW w:w="2180" w:type="dxa"/>
          </w:tcPr>
          <w:p w:rsidR="00CF0811" w:rsidP="00A922D1" w:rsidRDefault="00CF0811" w14:paraId="291C62B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1000)</w:t>
            </w:r>
          </w:p>
        </w:tc>
        <w:tc>
          <w:tcPr>
            <w:tcW w:w="2775" w:type="dxa"/>
          </w:tcPr>
          <w:p w:rsidR="00CF0811" w:rsidP="00A922D1" w:rsidRDefault="00CF0811" w14:paraId="4102B5C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:rsidR="000F4B09" w:rsidP="00CF0811" w:rsidRDefault="000F4B09" w14:paraId="2F55D691" w14:textId="5EAD8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Adding </w:t>
      </w:r>
      <w:r w:rsidR="002C18B1">
        <w:rPr>
          <w:rFonts w:ascii="Times New Roman" w:hAnsi="Times New Roman" w:cs="Times New Roman"/>
          <w:sz w:val="26"/>
          <w:szCs w:val="26"/>
        </w:rPr>
        <w:t>05 data rows</w:t>
      </w:r>
      <w:r>
        <w:rPr>
          <w:rFonts w:ascii="Times New Roman" w:hAnsi="Times New Roman" w:cs="Times New Roman"/>
          <w:sz w:val="26"/>
          <w:szCs w:val="26"/>
        </w:rPr>
        <w:t xml:space="preserve"> into the table. </w:t>
      </w:r>
      <w:r w:rsidR="00B765F7">
        <w:rPr>
          <w:rFonts w:ascii="Times New Roman" w:hAnsi="Times New Roman" w:cs="Times New Roman"/>
          <w:sz w:val="26"/>
          <w:szCs w:val="26"/>
        </w:rPr>
        <w:t xml:space="preserve">The password field must be hashed by using </w:t>
      </w:r>
      <w:r w:rsidR="00CF6781">
        <w:rPr>
          <w:rFonts w:ascii="Times New Roman" w:hAnsi="Times New Roman" w:cs="Times New Roman"/>
          <w:sz w:val="26"/>
          <w:szCs w:val="26"/>
        </w:rPr>
        <w:t>MD5</w:t>
      </w:r>
      <w:r w:rsidR="00B765F7">
        <w:rPr>
          <w:rFonts w:ascii="Times New Roman" w:hAnsi="Times New Roman" w:cs="Times New Roman"/>
          <w:sz w:val="26"/>
          <w:szCs w:val="26"/>
        </w:rPr>
        <w:t xml:space="preserve"> algorithm</w:t>
      </w:r>
      <w:r w:rsidR="002C18B1">
        <w:rPr>
          <w:rFonts w:ascii="Times New Roman" w:hAnsi="Times New Roman" w:cs="Times New Roman"/>
          <w:sz w:val="26"/>
          <w:szCs w:val="26"/>
        </w:rPr>
        <w:t>.</w:t>
      </w:r>
      <w:r w:rsidR="00B765F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79E7" w:rsidP="00CF0811" w:rsidRDefault="005B2122" w14:paraId="263B680E" w14:textId="7A8E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B2122">
        <w:rPr>
          <w:rFonts w:ascii="Times New Roman" w:hAnsi="Times New Roman" w:cs="Times New Roman"/>
          <w:sz w:val="26"/>
          <w:szCs w:val="26"/>
        </w:rPr>
        <w:t>Create a</w:t>
      </w:r>
      <w:r>
        <w:rPr>
          <w:rFonts w:ascii="Times New Roman" w:hAnsi="Times New Roman" w:cs="Times New Roman"/>
          <w:sz w:val="26"/>
          <w:szCs w:val="26"/>
        </w:rPr>
        <w:t xml:space="preserve"> project named </w:t>
      </w:r>
      <w:r w:rsidRPr="005B21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  <w:r w:rsidR="00095CA3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5B21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_YourName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7118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3A666C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="00DE38AE">
        <w:rPr>
          <w:rFonts w:ascii="Times New Roman" w:hAnsi="Times New Roman" w:cs="Times New Roman"/>
          <w:sz w:val="26"/>
          <w:szCs w:val="26"/>
        </w:rPr>
        <w:t xml:space="preserve"> and using JSP Model </w:t>
      </w:r>
      <w:r w:rsidR="00986346">
        <w:rPr>
          <w:rFonts w:ascii="Times New Roman" w:hAnsi="Times New Roman" w:cs="Times New Roman"/>
          <w:sz w:val="26"/>
          <w:szCs w:val="26"/>
        </w:rPr>
        <w:t>2</w:t>
      </w:r>
      <w:r w:rsidR="00DE38AE">
        <w:rPr>
          <w:rFonts w:ascii="Times New Roman" w:hAnsi="Times New Roman" w:cs="Times New Roman"/>
          <w:sz w:val="26"/>
          <w:szCs w:val="26"/>
        </w:rPr>
        <w:t>.</w:t>
      </w:r>
    </w:p>
    <w:p w:rsidR="00EC7118" w:rsidP="00CF0811" w:rsidRDefault="00DE38AE" w14:paraId="7D43C5B0" w14:textId="6B80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 </w:t>
      </w:r>
      <w:r w:rsidR="00E717D0">
        <w:rPr>
          <w:rFonts w:ascii="Times New Roman" w:hAnsi="Times New Roman" w:cs="Times New Roman"/>
          <w:sz w:val="26"/>
          <w:szCs w:val="26"/>
        </w:rPr>
        <w:t xml:space="preserve">login page </w:t>
      </w:r>
      <w:r w:rsidR="0083709A">
        <w:rPr>
          <w:rFonts w:ascii="Times New Roman" w:hAnsi="Times New Roman" w:cs="Times New Roman"/>
          <w:sz w:val="26"/>
          <w:szCs w:val="26"/>
        </w:rPr>
        <w:t xml:space="preserve">named </w:t>
      </w:r>
      <w:proofErr w:type="spellStart"/>
      <w:r w:rsidRPr="00F63DF9" w:rsidR="008370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index.jsp</w:t>
      </w:r>
      <w:proofErr w:type="spellEnd"/>
      <w:r w:rsidR="0083709A">
        <w:rPr>
          <w:rFonts w:ascii="Times New Roman" w:hAnsi="Times New Roman" w:cs="Times New Roman"/>
          <w:sz w:val="26"/>
          <w:szCs w:val="26"/>
        </w:rPr>
        <w:t>. When client login successfull</w:t>
      </w:r>
      <w:r w:rsidR="00540055">
        <w:rPr>
          <w:rFonts w:ascii="Times New Roman" w:hAnsi="Times New Roman" w:cs="Times New Roman"/>
          <w:sz w:val="26"/>
          <w:szCs w:val="26"/>
        </w:rPr>
        <w:t>y</w:t>
      </w:r>
      <w:r w:rsidR="002916F2">
        <w:rPr>
          <w:rFonts w:ascii="Times New Roman" w:hAnsi="Times New Roman" w:cs="Times New Roman"/>
          <w:sz w:val="26"/>
          <w:szCs w:val="26"/>
        </w:rPr>
        <w:t xml:space="preserve">, </w:t>
      </w:r>
      <w:r w:rsidR="00E07C86">
        <w:rPr>
          <w:rFonts w:ascii="Times New Roman" w:hAnsi="Times New Roman" w:cs="Times New Roman"/>
          <w:sz w:val="26"/>
          <w:szCs w:val="26"/>
        </w:rPr>
        <w:t xml:space="preserve">using the cookie to store the username </w:t>
      </w:r>
      <w:r w:rsidR="00642655">
        <w:rPr>
          <w:rFonts w:ascii="Times New Roman" w:hAnsi="Times New Roman" w:cs="Times New Roman"/>
          <w:sz w:val="26"/>
          <w:szCs w:val="26"/>
        </w:rPr>
        <w:t>with 03 days exp</w:t>
      </w:r>
      <w:r w:rsidR="005008D5">
        <w:rPr>
          <w:rFonts w:ascii="Times New Roman" w:hAnsi="Times New Roman" w:cs="Times New Roman"/>
          <w:sz w:val="26"/>
          <w:szCs w:val="26"/>
        </w:rPr>
        <w:t>i</w:t>
      </w:r>
      <w:r w:rsidR="00642655">
        <w:rPr>
          <w:rFonts w:ascii="Times New Roman" w:hAnsi="Times New Roman" w:cs="Times New Roman"/>
          <w:sz w:val="26"/>
          <w:szCs w:val="26"/>
        </w:rPr>
        <w:t>ry</w:t>
      </w:r>
      <w:r w:rsidR="00E13E04">
        <w:rPr>
          <w:rFonts w:ascii="Times New Roman" w:hAnsi="Times New Roman" w:cs="Times New Roman"/>
          <w:sz w:val="26"/>
          <w:szCs w:val="26"/>
        </w:rPr>
        <w:t xml:space="preserve"> and the cookies will be sent to the client.</w:t>
      </w:r>
    </w:p>
    <w:p w:rsidR="00AD6B29" w:rsidP="00CF0811" w:rsidRDefault="00C32E5E" w14:paraId="7B7169F9" w14:textId="5AB8F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login s</w:t>
      </w:r>
      <w:r w:rsidR="00DD061D">
        <w:rPr>
          <w:rFonts w:ascii="Times New Roman" w:hAnsi="Times New Roman" w:cs="Times New Roman"/>
          <w:sz w:val="26"/>
          <w:szCs w:val="26"/>
        </w:rPr>
        <w:t xml:space="preserve">uccessfully, client will be redirected to </w:t>
      </w:r>
      <w:proofErr w:type="spellStart"/>
      <w:r w:rsidRPr="006B3596" w:rsidR="006B35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list</w:t>
      </w:r>
      <w:r w:rsidR="007E723D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Product</w:t>
      </w:r>
      <w:r w:rsidRPr="006B3596" w:rsidR="006B35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.jsp</w:t>
      </w:r>
      <w:proofErr w:type="spellEnd"/>
      <w:r w:rsidR="006B3596">
        <w:rPr>
          <w:rFonts w:ascii="Times New Roman" w:hAnsi="Times New Roman" w:cs="Times New Roman"/>
          <w:sz w:val="26"/>
          <w:szCs w:val="26"/>
        </w:rPr>
        <w:t xml:space="preserve">. </w:t>
      </w:r>
      <w:r w:rsidR="000E2839">
        <w:rPr>
          <w:rFonts w:ascii="Times New Roman" w:hAnsi="Times New Roman" w:cs="Times New Roman"/>
          <w:sz w:val="26"/>
          <w:szCs w:val="26"/>
        </w:rPr>
        <w:t>At</w:t>
      </w:r>
      <w:r w:rsidR="00BF7AA3">
        <w:rPr>
          <w:rFonts w:ascii="Times New Roman" w:hAnsi="Times New Roman" w:cs="Times New Roman"/>
          <w:sz w:val="26"/>
          <w:szCs w:val="26"/>
        </w:rPr>
        <w:t xml:space="preserve"> the top right of the page, display the information</w:t>
      </w:r>
      <w:r w:rsidR="007453DC">
        <w:rPr>
          <w:rFonts w:ascii="Times New Roman" w:hAnsi="Times New Roman" w:cs="Times New Roman"/>
          <w:sz w:val="26"/>
          <w:szCs w:val="26"/>
        </w:rPr>
        <w:t xml:space="preserve">: </w:t>
      </w:r>
    </w:p>
    <w:p w:rsidRPr="00AD6B29" w:rsidR="00C32E5E" w:rsidP="00AD6B29" w:rsidRDefault="007453DC" w14:paraId="76FD4D74" w14:textId="48FB6CD1">
      <w:pPr>
        <w:jc w:val="center"/>
        <w:rPr>
          <w:rFonts w:ascii="Times New Roman" w:hAnsi="Times New Roman" w:cs="Times New Roman"/>
          <w:sz w:val="26"/>
          <w:szCs w:val="26"/>
        </w:rPr>
      </w:pPr>
      <w:r w:rsidRPr="00AD6B29">
        <w:rPr>
          <w:rFonts w:ascii="Times New Roman" w:hAnsi="Times New Roman" w:cs="Times New Roman"/>
          <w:sz w:val="26"/>
          <w:szCs w:val="26"/>
        </w:rPr>
        <w:t>Hello, &lt;</w:t>
      </w:r>
      <w:proofErr w:type="spellStart"/>
      <w:r w:rsidRPr="00AD6B29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AD6B29">
        <w:rPr>
          <w:rFonts w:ascii="Times New Roman" w:hAnsi="Times New Roman" w:cs="Times New Roman"/>
          <w:sz w:val="26"/>
          <w:szCs w:val="26"/>
        </w:rPr>
        <w:t xml:space="preserve"> of client&gt;</w:t>
      </w:r>
      <w:r w:rsidRPr="00AD6B29" w:rsidR="00AD6B29">
        <w:rPr>
          <w:rFonts w:ascii="Times New Roman" w:hAnsi="Times New Roman" w:cs="Times New Roman"/>
          <w:sz w:val="26"/>
          <w:szCs w:val="26"/>
        </w:rPr>
        <w:t xml:space="preserve"> (Sign out)</w:t>
      </w:r>
    </w:p>
    <w:p w:rsidR="00AD6B29" w:rsidP="00E1089C" w:rsidRDefault="00D52844" w14:paraId="708A7566" w14:textId="03AD79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page </w:t>
      </w:r>
      <w:proofErr w:type="spellStart"/>
      <w:r w:rsidRPr="00F20C21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list</w:t>
      </w:r>
      <w:r w:rsidR="007E723D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Product</w:t>
      </w:r>
      <w:r w:rsidRPr="00F20C21">
        <w:rPr>
          <w:rFonts w:ascii="Times New Roman" w:hAnsi="Times New Roman" w:cs="Times New Roman"/>
          <w:b/>
          <w:bCs/>
          <w:i/>
          <w:iCs/>
          <w:sz w:val="26"/>
          <w:szCs w:val="26"/>
        </w:rPr>
        <w:t>.jsp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will display all the </w:t>
      </w:r>
      <w:r w:rsidR="00E13E04">
        <w:rPr>
          <w:rFonts w:ascii="Times New Roman" w:hAnsi="Times New Roman" w:cs="Times New Roman"/>
          <w:sz w:val="26"/>
          <w:szCs w:val="26"/>
        </w:rPr>
        <w:t xml:space="preserve">data of </w:t>
      </w:r>
      <w:r w:rsidR="007E723D">
        <w:rPr>
          <w:rFonts w:ascii="Times New Roman" w:hAnsi="Times New Roman" w:cs="Times New Roman"/>
          <w:sz w:val="26"/>
          <w:szCs w:val="26"/>
        </w:rPr>
        <w:t>product</w:t>
      </w:r>
      <w:r w:rsidR="00E13E04">
        <w:rPr>
          <w:rFonts w:ascii="Times New Roman" w:hAnsi="Times New Roman" w:cs="Times New Roman"/>
          <w:sz w:val="26"/>
          <w:szCs w:val="26"/>
        </w:rPr>
        <w:t xml:space="preserve"> table in database.</w:t>
      </w:r>
    </w:p>
    <w:p w:rsidR="00F20C21" w:rsidP="00E1089C" w:rsidRDefault="00F20C21" w14:paraId="1EBA2617" w14:textId="646999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When client click on the Sign out link, all the sessions and cookies will be </w:t>
      </w:r>
      <w:proofErr w:type="gramStart"/>
      <w:r>
        <w:rPr>
          <w:rFonts w:ascii="Times New Roman" w:hAnsi="Times New Roman" w:cs="Times New Roman"/>
          <w:sz w:val="26"/>
          <w:szCs w:val="26"/>
        </w:rPr>
        <w:t>destroy</w:t>
      </w:r>
      <w:r w:rsidR="00CF6781">
        <w:rPr>
          <w:rFonts w:ascii="Times New Roman" w:hAnsi="Times New Roman" w:cs="Times New Roman"/>
          <w:sz w:val="26"/>
          <w:szCs w:val="26"/>
        </w:rPr>
        <w:t>ed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client must be relogged in </w:t>
      </w:r>
      <w:r w:rsidR="00AF6BBD">
        <w:rPr>
          <w:rFonts w:ascii="Times New Roman" w:hAnsi="Times New Roman" w:cs="Times New Roman"/>
          <w:sz w:val="26"/>
          <w:szCs w:val="26"/>
        </w:rPr>
        <w:t>again.</w:t>
      </w:r>
    </w:p>
    <w:p w:rsidR="007E723D" w:rsidP="007E723D" w:rsidRDefault="007E723D" w14:paraId="1BD03ECC" w14:textId="49172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</w:t>
      </w:r>
      <w:r w:rsidR="00680F20">
        <w:rPr>
          <w:rFonts w:ascii="Times New Roman" w:hAnsi="Times New Roman" w:cs="Times New Roman"/>
          <w:sz w:val="26"/>
          <w:szCs w:val="26"/>
        </w:rPr>
        <w:t>CRUD functions for product and order table.</w:t>
      </w:r>
      <w:r w:rsidR="00BA5C6D">
        <w:rPr>
          <w:rFonts w:ascii="Times New Roman" w:hAnsi="Times New Roman" w:cs="Times New Roman"/>
          <w:sz w:val="26"/>
          <w:szCs w:val="26"/>
        </w:rPr>
        <w:t xml:space="preserve"> With order functions, username will be </w:t>
      </w:r>
      <w:r w:rsidR="00BC00ED">
        <w:rPr>
          <w:rFonts w:ascii="Times New Roman" w:hAnsi="Times New Roman" w:cs="Times New Roman"/>
          <w:sz w:val="26"/>
          <w:szCs w:val="26"/>
        </w:rPr>
        <w:t>gotten</w:t>
      </w:r>
      <w:r w:rsidR="00BA5C6D">
        <w:rPr>
          <w:rFonts w:ascii="Times New Roman" w:hAnsi="Times New Roman" w:cs="Times New Roman"/>
          <w:sz w:val="26"/>
          <w:szCs w:val="26"/>
        </w:rPr>
        <w:t xml:space="preserve"> from session or cookie.</w:t>
      </w:r>
    </w:p>
    <w:p w:rsidR="00BA5C6D" w:rsidP="007E723D" w:rsidRDefault="00BA5C6D" w14:paraId="55A5AC3B" w14:textId="0479C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Create function o</w:t>
      </w:r>
      <w:r w:rsidR="002671EA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product, </w:t>
      </w:r>
      <w:r w:rsidR="002671EA">
        <w:rPr>
          <w:rFonts w:ascii="Times New Roman" w:hAnsi="Times New Roman" w:cs="Times New Roman"/>
          <w:sz w:val="26"/>
          <w:szCs w:val="26"/>
        </w:rPr>
        <w:t>student must upload image to folder in the project and store the path of image to database.</w:t>
      </w:r>
    </w:p>
    <w:p w:rsidR="00FE4BF9" w:rsidP="00FE4BF9" w:rsidRDefault="00FE4BF9" w14:paraId="31A92647" w14:textId="4D36445E">
      <w:pPr>
        <w:rPr>
          <w:rFonts w:ascii="Times New Roman" w:hAnsi="Times New Roman" w:cs="Times New Roman"/>
          <w:sz w:val="26"/>
          <w:szCs w:val="26"/>
        </w:rPr>
      </w:pPr>
      <w:r w:rsidRPr="001708D7">
        <w:rPr>
          <w:rFonts w:ascii="Times New Roman" w:hAnsi="Times New Roman" w:cs="Times New Roman"/>
          <w:b/>
          <w:bCs/>
          <w:sz w:val="26"/>
          <w:szCs w:val="26"/>
          <w:u w:val="single"/>
        </w:rPr>
        <w:t>Note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E4BF9" w:rsidP="00FE4BF9" w:rsidRDefault="00FE4BF9" w14:paraId="35E9ACFB" w14:textId="595AA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bootstrap to design the UI</w:t>
      </w:r>
      <w:r w:rsidR="000A3511">
        <w:rPr>
          <w:rFonts w:ascii="Times New Roman" w:hAnsi="Times New Roman" w:cs="Times New Roman"/>
          <w:sz w:val="26"/>
          <w:szCs w:val="26"/>
        </w:rPr>
        <w:t xml:space="preserve"> such as: table, button, link, header, </w:t>
      </w:r>
      <w:proofErr w:type="gramStart"/>
      <w:r w:rsidR="000A3511">
        <w:rPr>
          <w:rFonts w:ascii="Times New Roman" w:hAnsi="Times New Roman" w:cs="Times New Roman"/>
          <w:sz w:val="26"/>
          <w:szCs w:val="26"/>
        </w:rPr>
        <w:t>banner,…</w:t>
      </w:r>
      <w:proofErr w:type="gramEnd"/>
    </w:p>
    <w:p w:rsidRPr="00FE4BF9" w:rsidR="00FE4BF9" w:rsidP="00FE4BF9" w:rsidRDefault="00FE4BF9" w14:paraId="2644750D" w14:textId="1B9B5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Jquery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validate the </w:t>
      </w:r>
      <w:r w:rsidR="0032340A">
        <w:rPr>
          <w:rFonts w:ascii="Times New Roman" w:hAnsi="Times New Roman" w:cs="Times New Roman"/>
          <w:sz w:val="26"/>
          <w:szCs w:val="26"/>
        </w:rPr>
        <w:t>data that is inputted by user.</w:t>
      </w:r>
    </w:p>
    <w:sectPr w:rsidRPr="00FE4BF9" w:rsidR="00FE4B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A76"/>
    <w:multiLevelType w:val="hybridMultilevel"/>
    <w:tmpl w:val="AC746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12EE"/>
    <w:multiLevelType w:val="hybridMultilevel"/>
    <w:tmpl w:val="97AA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F6636"/>
    <w:multiLevelType w:val="hybridMultilevel"/>
    <w:tmpl w:val="FFCC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27DFA"/>
    <w:multiLevelType w:val="hybridMultilevel"/>
    <w:tmpl w:val="577A5D94"/>
    <w:lvl w:ilvl="0" w:tplc="F6DAC0D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596370">
    <w:abstractNumId w:val="2"/>
  </w:num>
  <w:num w:numId="2" w16cid:durableId="1431393991">
    <w:abstractNumId w:val="3"/>
  </w:num>
  <w:num w:numId="3" w16cid:durableId="617686972">
    <w:abstractNumId w:val="1"/>
  </w:num>
  <w:num w:numId="4" w16cid:durableId="22079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8"/>
    <w:rsid w:val="00095CA3"/>
    <w:rsid w:val="000A3511"/>
    <w:rsid w:val="000E2839"/>
    <w:rsid w:val="000F4B09"/>
    <w:rsid w:val="00131D08"/>
    <w:rsid w:val="001708D7"/>
    <w:rsid w:val="002527C1"/>
    <w:rsid w:val="002671EA"/>
    <w:rsid w:val="002916F2"/>
    <w:rsid w:val="002C18B1"/>
    <w:rsid w:val="002F03BD"/>
    <w:rsid w:val="0032340A"/>
    <w:rsid w:val="003A666C"/>
    <w:rsid w:val="003E1506"/>
    <w:rsid w:val="00402882"/>
    <w:rsid w:val="004679E7"/>
    <w:rsid w:val="005008D5"/>
    <w:rsid w:val="00540055"/>
    <w:rsid w:val="005B2122"/>
    <w:rsid w:val="00600FFD"/>
    <w:rsid w:val="00624E55"/>
    <w:rsid w:val="00642655"/>
    <w:rsid w:val="00680F20"/>
    <w:rsid w:val="006B3596"/>
    <w:rsid w:val="007453DC"/>
    <w:rsid w:val="00751469"/>
    <w:rsid w:val="007E723D"/>
    <w:rsid w:val="0083709A"/>
    <w:rsid w:val="008C3B76"/>
    <w:rsid w:val="00986346"/>
    <w:rsid w:val="00A16D75"/>
    <w:rsid w:val="00A84251"/>
    <w:rsid w:val="00AD5F6D"/>
    <w:rsid w:val="00AD6B29"/>
    <w:rsid w:val="00AF6BBD"/>
    <w:rsid w:val="00B765F7"/>
    <w:rsid w:val="00BA02C1"/>
    <w:rsid w:val="00BA5C6D"/>
    <w:rsid w:val="00BC00ED"/>
    <w:rsid w:val="00BF7AA3"/>
    <w:rsid w:val="00C163A6"/>
    <w:rsid w:val="00C32E5E"/>
    <w:rsid w:val="00CA0B7A"/>
    <w:rsid w:val="00CF0811"/>
    <w:rsid w:val="00CF6781"/>
    <w:rsid w:val="00D52844"/>
    <w:rsid w:val="00D73126"/>
    <w:rsid w:val="00DD061D"/>
    <w:rsid w:val="00DE38AE"/>
    <w:rsid w:val="00E07C86"/>
    <w:rsid w:val="00E1089C"/>
    <w:rsid w:val="00E13E04"/>
    <w:rsid w:val="00E717D0"/>
    <w:rsid w:val="00E93D11"/>
    <w:rsid w:val="00EC7118"/>
    <w:rsid w:val="00F20C21"/>
    <w:rsid w:val="00F63DF9"/>
    <w:rsid w:val="00FE4BF9"/>
    <w:rsid w:val="05ADAA8B"/>
    <w:rsid w:val="0EFEE62A"/>
    <w:rsid w:val="30551CBC"/>
    <w:rsid w:val="3EC61F77"/>
    <w:rsid w:val="47CE98E0"/>
    <w:rsid w:val="7415FF58"/>
    <w:rsid w:val="7EB8C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9B1F4"/>
  <w15:chartTrackingRefBased/>
  <w15:docId w15:val="{FDD63B1F-7DEB-42FD-AFB7-8A633853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122"/>
    <w:pPr>
      <w:ind w:left="720"/>
      <w:contextualSpacing/>
    </w:pPr>
  </w:style>
  <w:style w:type="table" w:styleId="TableGrid">
    <w:name w:val="Table Grid"/>
    <w:basedOn w:val="TableNormal"/>
    <w:uiPriority w:val="39"/>
    <w:rsid w:val="00C163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38B4B1DF961479AC056FD5DBF770D" ma:contentTypeVersion="14" ma:contentTypeDescription="Create a new document." ma:contentTypeScope="" ma:versionID="29514162b25891dbbb49383d93511a42">
  <xsd:schema xmlns:xsd="http://www.w3.org/2001/XMLSchema" xmlns:xs="http://www.w3.org/2001/XMLSchema" xmlns:p="http://schemas.microsoft.com/office/2006/metadata/properties" xmlns:ns2="1ea3d35e-7ced-42fd-937b-5191ff5fe02d" xmlns:ns3="044e1d85-dd72-49a1-b1a3-3e45b376bf17" targetNamespace="http://schemas.microsoft.com/office/2006/metadata/properties" ma:root="true" ma:fieldsID="19703dc798c42dde27fded321254d810" ns2:_="" ns3:_="">
    <xsd:import namespace="1ea3d35e-7ced-42fd-937b-5191ff5fe02d"/>
    <xsd:import namespace="044e1d85-dd72-49a1-b1a3-3e45b376b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3d35e-7ced-42fd-937b-5191ff5fe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d4e9ccb-95ca-452f-a8ac-5aee21c575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e1d85-dd72-49a1-b1a3-3e45b376bf1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2c664d2-692c-4572-9926-905a6a624ce8}" ma:internalName="TaxCatchAll" ma:showField="CatchAllData" ma:web="044e1d85-dd72-49a1-b1a3-3e45b376bf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E29053-1EA4-4BB4-97AE-ED75EF908B8D}"/>
</file>

<file path=customXml/itemProps2.xml><?xml version="1.0" encoding="utf-8"?>
<ds:datastoreItem xmlns:ds="http://schemas.openxmlformats.org/officeDocument/2006/customXml" ds:itemID="{72CFA915-5421-41E9-93E6-1B9D35C469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Huong Hoang Luong</dc:creator>
  <keywords/>
  <dc:description/>
  <lastModifiedBy>Võ Vũ Luân</lastModifiedBy>
  <revision>59</revision>
  <dcterms:created xsi:type="dcterms:W3CDTF">2021-06-16T00:52:00.0000000Z</dcterms:created>
  <dcterms:modified xsi:type="dcterms:W3CDTF">2023-10-16T06:49:08.7656675Z</dcterms:modified>
</coreProperties>
</file>